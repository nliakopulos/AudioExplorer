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4BB5D" w14:textId="1BAE5E9C" w:rsidR="00DC318A" w:rsidRPr="00CB206B" w:rsidRDefault="00DC318A" w:rsidP="00DC318A">
      <w:pPr>
        <w:rPr>
          <w:rFonts w:cstheme="minorHAnsi"/>
          <w:sz w:val="28"/>
          <w:szCs w:val="28"/>
          <w:lang w:val="en-US"/>
        </w:rPr>
      </w:pPr>
      <w:proofErr w:type="spellStart"/>
      <w:r w:rsidRPr="00CB206B">
        <w:rPr>
          <w:rFonts w:cstheme="minorHAnsi"/>
          <w:sz w:val="28"/>
          <w:szCs w:val="28"/>
          <w:lang w:val="en-US"/>
        </w:rPr>
        <w:t>AudioExplorer.</w:t>
      </w:r>
      <w:r w:rsidRPr="00831EA2">
        <w:rPr>
          <w:rFonts w:cstheme="minorHAnsi"/>
          <w:sz w:val="28"/>
          <w:szCs w:val="28"/>
          <w:highlight w:val="yellow"/>
          <w:lang w:val="en-US"/>
          <w:rPrChange w:id="0" w:author="Vinod Kumar" w:date="2025-06-18T02:00:00Z" w16du:dateUtc="2025-06-17T20:30:00Z">
            <w:rPr>
              <w:rFonts w:cstheme="minorHAnsi"/>
              <w:sz w:val="28"/>
              <w:szCs w:val="28"/>
              <w:lang w:val="en-US"/>
            </w:rPr>
          </w:rPrChange>
        </w:rPr>
        <w:t>app</w:t>
      </w:r>
      <w:proofErr w:type="spellEnd"/>
    </w:p>
    <w:p w14:paraId="5A7D0551" w14:textId="77777777" w:rsidR="002D3D6A" w:rsidRDefault="002D3D6A" w:rsidP="00DC318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Heading: </w:t>
      </w:r>
      <w:r w:rsidR="00DC318A" w:rsidRPr="00DC318A">
        <w:rPr>
          <w:rFonts w:cstheme="minorHAnsi"/>
          <w:sz w:val="24"/>
          <w:szCs w:val="24"/>
          <w:lang w:val="en-US"/>
        </w:rPr>
        <w:t xml:space="preserve">Your </w:t>
      </w:r>
      <w:proofErr w:type="gramStart"/>
      <w:r w:rsidR="00DC318A" w:rsidRPr="00DC318A">
        <w:rPr>
          <w:rFonts w:cstheme="minorHAnsi"/>
          <w:sz w:val="24"/>
          <w:szCs w:val="24"/>
          <w:lang w:val="en-US"/>
        </w:rPr>
        <w:t>Journey</w:t>
      </w:r>
      <w:proofErr w:type="gramEnd"/>
      <w:r w:rsidR="00DC318A" w:rsidRPr="00DC318A">
        <w:rPr>
          <w:rFonts w:cstheme="minorHAnsi"/>
          <w:sz w:val="24"/>
          <w:szCs w:val="24"/>
          <w:lang w:val="en-US"/>
        </w:rPr>
        <w:t>. Your Story. Hands-Free.</w:t>
      </w:r>
    </w:p>
    <w:p w14:paraId="4CF4D5D9" w14:textId="4A52831E" w:rsidR="00DC318A" w:rsidRDefault="002D3D6A" w:rsidP="002D3D6A">
      <w:pPr>
        <w:rPr>
          <w:ins w:id="1" w:author="Vinod Kumar" w:date="2025-06-18T01:45:00Z" w16du:dateUtc="2025-06-17T20:15:00Z"/>
          <w:color w:val="C00000"/>
        </w:rPr>
      </w:pPr>
      <w:r w:rsidRPr="002D3D6A">
        <w:rPr>
          <w:color w:val="C00000"/>
        </w:rPr>
        <w:t>Heading: A Hands-Free Experience for Your Journey.</w:t>
      </w:r>
    </w:p>
    <w:p w14:paraId="00A66ABD" w14:textId="4FA9557B" w:rsidR="00D60CF2" w:rsidRPr="001F2490" w:rsidRDefault="00D60CF2" w:rsidP="002D3D6A">
      <w:pPr>
        <w:rPr>
          <w:color w:val="0070C0"/>
          <w:rPrChange w:id="2" w:author="Vinod Kumar" w:date="2025-06-18T01:53:00Z" w16du:dateUtc="2025-06-17T20:23:00Z">
            <w:rPr>
              <w:color w:val="C00000"/>
            </w:rPr>
          </w:rPrChange>
        </w:rPr>
      </w:pPr>
      <w:ins w:id="3" w:author="Vinod Kumar" w:date="2025-06-18T01:45:00Z" w16du:dateUtc="2025-06-17T20:15:00Z">
        <w:r w:rsidRPr="001F2490">
          <w:rPr>
            <w:color w:val="0070C0"/>
            <w:rPrChange w:id="4" w:author="Vinod Kumar" w:date="2025-06-18T01:53:00Z" w16du:dateUtc="2025-06-17T20:23:00Z">
              <w:rPr>
                <w:color w:val="C00000"/>
              </w:rPr>
            </w:rPrChange>
          </w:rPr>
          <w:t>He</w:t>
        </w:r>
      </w:ins>
      <w:ins w:id="5" w:author="Vinod Kumar" w:date="2025-06-18T01:46:00Z" w16du:dateUtc="2025-06-17T20:16:00Z">
        <w:r w:rsidRPr="001F2490">
          <w:rPr>
            <w:color w:val="0070C0"/>
            <w:rPrChange w:id="6" w:author="Vinod Kumar" w:date="2025-06-18T01:53:00Z" w16du:dateUtc="2025-06-17T20:23:00Z">
              <w:rPr>
                <w:color w:val="C00000"/>
              </w:rPr>
            </w:rPrChange>
          </w:rPr>
          <w:t xml:space="preserve">ading: </w:t>
        </w:r>
      </w:ins>
      <w:ins w:id="7" w:author="Vinod Kumar" w:date="2025-06-18T01:45:00Z">
        <w:r w:rsidRPr="001F2490">
          <w:rPr>
            <w:color w:val="0070C0"/>
            <w:rPrChange w:id="8" w:author="Vinod Kumar" w:date="2025-06-18T01:53:00Z" w16du:dateUtc="2025-06-17T20:23:00Z">
              <w:rPr>
                <w:color w:val="C00000"/>
              </w:rPr>
            </w:rPrChange>
          </w:rPr>
          <w:t>Unplug. Explore. Immerse</w:t>
        </w:r>
      </w:ins>
      <w:ins w:id="9" w:author="Vinod Kumar" w:date="2025-06-18T01:47:00Z" w16du:dateUtc="2025-06-17T20:17:00Z">
        <w:r w:rsidR="001F2490" w:rsidRPr="001F2490">
          <w:rPr>
            <w:color w:val="0070C0"/>
            <w:rPrChange w:id="10" w:author="Vinod Kumar" w:date="2025-06-18T01:53:00Z" w16du:dateUtc="2025-06-17T20:23:00Z">
              <w:rPr>
                <w:color w:val="C00000"/>
              </w:rPr>
            </w:rPrChange>
          </w:rPr>
          <w:t xml:space="preserve"> - </w:t>
        </w:r>
      </w:ins>
      <w:ins w:id="11" w:author="Vinod Kumar" w:date="2025-06-18T01:45:00Z">
        <w:r w:rsidRPr="001F2490">
          <w:rPr>
            <w:color w:val="0070C0"/>
            <w:rPrChange w:id="12" w:author="Vinod Kumar" w:date="2025-06-18T01:53:00Z" w16du:dateUtc="2025-06-17T20:23:00Z">
              <w:rPr>
                <w:color w:val="C00000"/>
              </w:rPr>
            </w:rPrChange>
          </w:rPr>
          <w:t>All Hands-Free</w:t>
        </w:r>
      </w:ins>
    </w:p>
    <w:p w14:paraId="25592E30" w14:textId="77777777" w:rsidR="002D3D6A" w:rsidRDefault="002D3D6A" w:rsidP="00DC318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Subheading: </w:t>
      </w:r>
      <w:proofErr w:type="spellStart"/>
      <w:r w:rsidR="00DC318A" w:rsidRPr="00DC318A">
        <w:rPr>
          <w:rFonts w:cstheme="minorHAnsi"/>
          <w:sz w:val="24"/>
          <w:szCs w:val="24"/>
          <w:lang w:val="en-US"/>
        </w:rPr>
        <w:t>AudioExplorer.app</w:t>
      </w:r>
      <w:proofErr w:type="spellEnd"/>
      <w:r w:rsidR="00DC318A" w:rsidRPr="00DC318A">
        <w:rPr>
          <w:rFonts w:cstheme="minorHAnsi"/>
          <w:sz w:val="24"/>
          <w:szCs w:val="24"/>
          <w:lang w:val="en-US"/>
        </w:rPr>
        <w:t xml:space="preserve"> is your AI-powered travel companion that transforms movement into meaning. With immersive audio storytelling and zero screen distraction, discover the world around you – safely and effortlessly.</w:t>
      </w:r>
    </w:p>
    <w:p w14:paraId="4CECF3DB" w14:textId="4595F808" w:rsidR="00DC318A" w:rsidRDefault="002D3D6A" w:rsidP="002D3D6A">
      <w:pPr>
        <w:rPr>
          <w:color w:val="C00000"/>
        </w:rPr>
      </w:pPr>
      <w:r w:rsidRPr="002D3D6A">
        <w:rPr>
          <w:color w:val="C00000"/>
        </w:rPr>
        <w:t>Subheading: AudioExplorer.app serves as an AI-powered travel companion that converts movement into meaningful experiences. Through immersive audio storytelling and without any screen distractions, it enables users to safely and effortlessly explore their surroundings.</w:t>
      </w:r>
    </w:p>
    <w:p w14:paraId="30337563" w14:textId="3A850C0D" w:rsidR="002D3D6A" w:rsidRDefault="002D3D6A" w:rsidP="002D3D6A">
      <w:pPr>
        <w:rPr>
          <w:ins w:id="13" w:author="Vinod Kumar" w:date="2025-06-18T01:53:00Z" w16du:dateUtc="2025-06-17T20:23:00Z"/>
          <w:color w:val="C00000"/>
        </w:rPr>
      </w:pPr>
      <w:r>
        <w:rPr>
          <w:color w:val="C00000"/>
        </w:rPr>
        <w:t>CTA: Try It Out</w:t>
      </w:r>
    </w:p>
    <w:p w14:paraId="6CE6E011" w14:textId="2EA4E014" w:rsidR="001F2490" w:rsidRPr="001F2490" w:rsidRDefault="001F2490" w:rsidP="002D3D6A">
      <w:pPr>
        <w:rPr>
          <w:color w:val="0070C0"/>
          <w:rPrChange w:id="14" w:author="Vinod Kumar" w:date="2025-06-18T01:54:00Z" w16du:dateUtc="2025-06-17T20:24:00Z">
            <w:rPr>
              <w:color w:val="C00000"/>
            </w:rPr>
          </w:rPrChange>
        </w:rPr>
      </w:pPr>
      <w:ins w:id="15" w:author="Vinod Kumar" w:date="2025-06-18T01:53:00Z" w16du:dateUtc="2025-06-17T20:23:00Z">
        <w:r w:rsidRPr="001F2490">
          <w:rPr>
            <w:color w:val="0070C0"/>
            <w:rPrChange w:id="16" w:author="Vinod Kumar" w:date="2025-06-18T01:54:00Z" w16du:dateUtc="2025-06-17T20:24:00Z">
              <w:rPr>
                <w:color w:val="C00000"/>
              </w:rPr>
            </w:rPrChange>
          </w:rPr>
          <w:t>Subheading</w:t>
        </w:r>
      </w:ins>
      <w:ins w:id="17" w:author="Vinod Kumar" w:date="2025-06-18T01:54:00Z" w16du:dateUtc="2025-06-17T20:24:00Z">
        <w:r w:rsidRPr="001F2490">
          <w:rPr>
            <w:color w:val="0070C0"/>
            <w:rPrChange w:id="18" w:author="Vinod Kumar" w:date="2025-06-18T01:54:00Z" w16du:dateUtc="2025-06-17T20:24:00Z">
              <w:rPr>
                <w:color w:val="C00000"/>
              </w:rPr>
            </w:rPrChange>
          </w:rPr>
          <w:t xml:space="preserve">: </w:t>
        </w:r>
      </w:ins>
      <w:ins w:id="19" w:author="Vinod Kumar" w:date="2025-06-18T01:54:00Z">
        <w:r w:rsidRPr="001F2490">
          <w:rPr>
            <w:color w:val="0070C0"/>
            <w:rPrChange w:id="20" w:author="Vinod Kumar" w:date="2025-06-18T01:54:00Z" w16du:dateUtc="2025-06-17T20:24:00Z">
              <w:rPr>
                <w:color w:val="C00000"/>
              </w:rPr>
            </w:rPrChange>
          </w:rPr>
          <w:t>AudioExplorer.ai transforms your travels with immersive, AI-powered storytelling</w:t>
        </w:r>
      </w:ins>
      <w:ins w:id="21" w:author="Vinod Kumar" w:date="2025-06-18T01:55:00Z" w16du:dateUtc="2025-06-17T20:25:00Z">
        <w:r>
          <w:rPr>
            <w:color w:val="0070C0"/>
          </w:rPr>
          <w:t xml:space="preserve"> - </w:t>
        </w:r>
      </w:ins>
      <w:ins w:id="22" w:author="Vinod Kumar" w:date="2025-06-18T01:54:00Z">
        <w:r w:rsidRPr="001F2490">
          <w:rPr>
            <w:color w:val="0070C0"/>
            <w:rPrChange w:id="23" w:author="Vinod Kumar" w:date="2025-06-18T01:54:00Z" w16du:dateUtc="2025-06-17T20:24:00Z">
              <w:rPr>
                <w:color w:val="C00000"/>
              </w:rPr>
            </w:rPrChange>
          </w:rPr>
          <w:t>no screens, no distractions, just pure adventure wherever you go</w:t>
        </w:r>
      </w:ins>
      <w:ins w:id="24" w:author="Vinod Kumar" w:date="2025-06-18T01:54:00Z" w16du:dateUtc="2025-06-17T20:24:00Z">
        <w:r w:rsidRPr="001F2490">
          <w:rPr>
            <w:color w:val="0070C0"/>
            <w:rPrChange w:id="25" w:author="Vinod Kumar" w:date="2025-06-18T01:54:00Z" w16du:dateUtc="2025-06-17T20:24:00Z">
              <w:rPr>
                <w:color w:val="C00000"/>
              </w:rPr>
            </w:rPrChange>
          </w:rPr>
          <w:t>.</w:t>
        </w:r>
      </w:ins>
    </w:p>
    <w:p w14:paraId="3D8A9592" w14:textId="422C70F3" w:rsidR="00DC318A" w:rsidRDefault="00DC318A" w:rsidP="00DC318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US" w:eastAsia="de-DE"/>
        </w:rPr>
      </w:pPr>
      <w:r>
        <w:rPr>
          <w:rFonts w:eastAsia="Times New Roman" w:cstheme="minorHAnsi"/>
          <w:b/>
          <w:bCs/>
          <w:sz w:val="24"/>
          <w:szCs w:val="24"/>
          <w:lang w:val="en-US" w:eastAsia="de-DE"/>
        </w:rPr>
        <w:t>----</w:t>
      </w:r>
    </w:p>
    <w:p w14:paraId="7717F31D" w14:textId="7B4FC020" w:rsidR="00DC318A" w:rsidRPr="00DC318A" w:rsidRDefault="00DC318A" w:rsidP="00DC318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val="en-US" w:eastAsia="de-DE"/>
        </w:rPr>
      </w:pPr>
      <w:r w:rsidRPr="00DC318A">
        <w:rPr>
          <w:rFonts w:eastAsia="Times New Roman" w:cstheme="minorHAnsi"/>
          <w:b/>
          <w:bCs/>
          <w:sz w:val="28"/>
          <w:szCs w:val="28"/>
          <w:lang w:val="en-US" w:eastAsia="de-DE"/>
        </w:rPr>
        <w:t xml:space="preserve">Why Choose </w:t>
      </w:r>
      <w:proofErr w:type="spellStart"/>
      <w:r w:rsidRPr="00DC318A">
        <w:rPr>
          <w:rFonts w:eastAsia="Times New Roman" w:cstheme="minorHAnsi"/>
          <w:b/>
          <w:bCs/>
          <w:sz w:val="28"/>
          <w:szCs w:val="28"/>
          <w:lang w:val="en-US" w:eastAsia="de-DE"/>
        </w:rPr>
        <w:t>AudioExplorer.app</w:t>
      </w:r>
      <w:proofErr w:type="spellEnd"/>
      <w:r w:rsidRPr="00DC318A">
        <w:rPr>
          <w:rFonts w:eastAsia="Times New Roman" w:cstheme="minorHAnsi"/>
          <w:b/>
          <w:bCs/>
          <w:sz w:val="28"/>
          <w:szCs w:val="28"/>
          <w:lang w:val="en-US" w:eastAsia="de-DE"/>
        </w:rPr>
        <w:t>?</w:t>
      </w:r>
    </w:p>
    <w:p w14:paraId="6CD6A2E2" w14:textId="77777777" w:rsidR="00DC318A" w:rsidRPr="00DC318A" w:rsidRDefault="00DC318A" w:rsidP="00DC318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proofErr w:type="spellStart"/>
      <w:r w:rsidRPr="00DC318A">
        <w:rPr>
          <w:rFonts w:eastAsia="Times New Roman" w:cstheme="minorHAnsi"/>
          <w:sz w:val="24"/>
          <w:szCs w:val="24"/>
          <w:lang w:val="en-US" w:eastAsia="de-DE"/>
        </w:rPr>
        <w:t>AudioExplorer.app</w:t>
      </w:r>
      <w:proofErr w:type="spellEnd"/>
      <w:r w:rsidRPr="00DC318A">
        <w:rPr>
          <w:rFonts w:eastAsia="Times New Roman" w:cstheme="minorHAnsi"/>
          <w:sz w:val="24"/>
          <w:szCs w:val="24"/>
          <w:lang w:val="en-US" w:eastAsia="de-DE"/>
        </w:rPr>
        <w:t xml:space="preserve"> delivers a whole new way to </w:t>
      </w:r>
      <w:proofErr w:type="gramStart"/>
      <w:r w:rsidRPr="00DC318A">
        <w:rPr>
          <w:rFonts w:eastAsia="Times New Roman" w:cstheme="minorHAnsi"/>
          <w:sz w:val="24"/>
          <w:szCs w:val="24"/>
          <w:lang w:val="en-US" w:eastAsia="de-DE"/>
        </w:rPr>
        <w:t>travel:</w:t>
      </w:r>
      <w:proofErr w:type="gramEnd"/>
      <w:r w:rsidRPr="00DC318A">
        <w:rPr>
          <w:rFonts w:eastAsia="Times New Roman" w:cstheme="minorHAnsi"/>
          <w:sz w:val="24"/>
          <w:szCs w:val="24"/>
          <w:lang w:val="en-US" w:eastAsia="de-DE"/>
        </w:rPr>
        <w:t xml:space="preserve"> </w:t>
      </w:r>
      <w:r w:rsidRPr="00DC318A">
        <w:rPr>
          <w:rFonts w:eastAsia="Times New Roman" w:cstheme="minorHAnsi"/>
          <w:b/>
          <w:bCs/>
          <w:sz w:val="24"/>
          <w:szCs w:val="24"/>
          <w:lang w:val="en-US" w:eastAsia="de-DE"/>
        </w:rPr>
        <w:t>engaging storytelling</w:t>
      </w:r>
      <w:r w:rsidRPr="00DC318A">
        <w:rPr>
          <w:rFonts w:eastAsia="Times New Roman" w:cstheme="minorHAnsi"/>
          <w:sz w:val="24"/>
          <w:szCs w:val="24"/>
          <w:lang w:val="en-US" w:eastAsia="de-DE"/>
        </w:rPr>
        <w:t xml:space="preserve">, </w:t>
      </w:r>
      <w:r w:rsidRPr="00DC318A">
        <w:rPr>
          <w:rFonts w:eastAsia="Times New Roman" w:cstheme="minorHAnsi"/>
          <w:b/>
          <w:bCs/>
          <w:sz w:val="24"/>
          <w:szCs w:val="24"/>
          <w:lang w:val="en-US" w:eastAsia="de-DE"/>
        </w:rPr>
        <w:t>real-time cultural insights</w:t>
      </w:r>
      <w:r w:rsidRPr="00DC318A">
        <w:rPr>
          <w:rFonts w:eastAsia="Times New Roman" w:cstheme="minorHAnsi"/>
          <w:sz w:val="24"/>
          <w:szCs w:val="24"/>
          <w:lang w:val="en-US" w:eastAsia="de-DE"/>
        </w:rPr>
        <w:t xml:space="preserve">, and </w:t>
      </w:r>
      <w:r w:rsidRPr="00DC318A">
        <w:rPr>
          <w:rFonts w:eastAsia="Times New Roman" w:cstheme="minorHAnsi"/>
          <w:b/>
          <w:bCs/>
          <w:sz w:val="24"/>
          <w:szCs w:val="24"/>
          <w:lang w:val="en-US" w:eastAsia="de-DE"/>
        </w:rPr>
        <w:t>true hands-free operation</w:t>
      </w:r>
      <w:r w:rsidRPr="00DC318A">
        <w:rPr>
          <w:rFonts w:eastAsia="Times New Roman" w:cstheme="minorHAnsi"/>
          <w:sz w:val="24"/>
          <w:szCs w:val="24"/>
          <w:lang w:val="en-US" w:eastAsia="de-DE"/>
        </w:rPr>
        <w:t xml:space="preserve"> for safe, enriching exploration.</w:t>
      </w:r>
    </w:p>
    <w:p w14:paraId="0133A1FB" w14:textId="2CC60FB9" w:rsidR="00DC318A" w:rsidRPr="00DC318A" w:rsidRDefault="00DC318A" w:rsidP="00DC318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n-US" w:eastAsia="de-DE"/>
        </w:rPr>
      </w:pPr>
      <w:r w:rsidRPr="00DC318A">
        <w:rPr>
          <w:rFonts w:eastAsia="Times New Roman" w:cstheme="minorHAnsi"/>
          <w:b/>
          <w:bCs/>
          <w:sz w:val="24"/>
          <w:szCs w:val="24"/>
          <w:lang w:val="en-US" w:eastAsia="de-DE"/>
        </w:rPr>
        <w:t>Travel Safe. Stay Focused.</w:t>
      </w:r>
    </w:p>
    <w:p w14:paraId="34D9C09F" w14:textId="77777777" w:rsidR="00DC318A" w:rsidRPr="00DC318A" w:rsidRDefault="00DC318A" w:rsidP="00DC318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C318A">
        <w:rPr>
          <w:rFonts w:eastAsia="Times New Roman" w:cstheme="minorHAnsi"/>
          <w:sz w:val="24"/>
          <w:szCs w:val="24"/>
          <w:lang w:val="en-US" w:eastAsia="de-DE"/>
        </w:rPr>
        <w:t xml:space="preserve">No more looking at screens or searching on the go. </w:t>
      </w:r>
      <w:proofErr w:type="spellStart"/>
      <w:r w:rsidRPr="00DC318A">
        <w:rPr>
          <w:rFonts w:eastAsia="Times New Roman" w:cstheme="minorHAnsi"/>
          <w:sz w:val="24"/>
          <w:szCs w:val="24"/>
          <w:lang w:val="en-US" w:eastAsia="de-DE"/>
        </w:rPr>
        <w:t>AudioExplorer</w:t>
      </w:r>
      <w:proofErr w:type="spellEnd"/>
      <w:r w:rsidRPr="00DC318A">
        <w:rPr>
          <w:rFonts w:eastAsia="Times New Roman" w:cstheme="minorHAnsi"/>
          <w:sz w:val="24"/>
          <w:szCs w:val="24"/>
          <w:lang w:val="en-US" w:eastAsia="de-DE"/>
        </w:rPr>
        <w:t xml:space="preserve"> works fully hands-free – letting you focus on the road, the landscape, or the moment while staying informed.</w:t>
      </w:r>
    </w:p>
    <w:p w14:paraId="20BF7493" w14:textId="10696994" w:rsidR="00DC318A" w:rsidRPr="00DC318A" w:rsidRDefault="00DC318A" w:rsidP="00DC318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n-US" w:eastAsia="de-DE"/>
        </w:rPr>
      </w:pPr>
      <w:r w:rsidRPr="00DC318A">
        <w:rPr>
          <w:rFonts w:eastAsia="Times New Roman" w:cstheme="minorHAnsi"/>
          <w:b/>
          <w:bCs/>
          <w:sz w:val="24"/>
          <w:szCs w:val="24"/>
          <w:lang w:val="en-US" w:eastAsia="de-DE"/>
        </w:rPr>
        <w:t>Immersive Storytelling on the Move</w:t>
      </w:r>
    </w:p>
    <w:p w14:paraId="6BE7DE17" w14:textId="77777777" w:rsidR="00DC318A" w:rsidRPr="00DC318A" w:rsidRDefault="00DC318A" w:rsidP="00DC318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C318A">
        <w:rPr>
          <w:rFonts w:eastAsia="Times New Roman" w:cstheme="minorHAnsi"/>
          <w:sz w:val="24"/>
          <w:szCs w:val="24"/>
          <w:lang w:val="en-US" w:eastAsia="de-DE"/>
        </w:rPr>
        <w:t xml:space="preserve">Whether you’re passing a medieval castle, a lake, or a village square – </w:t>
      </w:r>
      <w:proofErr w:type="spellStart"/>
      <w:r w:rsidRPr="00DC318A">
        <w:rPr>
          <w:rFonts w:eastAsia="Times New Roman" w:cstheme="minorHAnsi"/>
          <w:sz w:val="24"/>
          <w:szCs w:val="24"/>
          <w:lang w:val="en-US" w:eastAsia="de-DE"/>
        </w:rPr>
        <w:t>AudioExplorer</w:t>
      </w:r>
      <w:proofErr w:type="spellEnd"/>
      <w:r w:rsidRPr="00DC318A">
        <w:rPr>
          <w:rFonts w:eastAsia="Times New Roman" w:cstheme="minorHAnsi"/>
          <w:sz w:val="24"/>
          <w:szCs w:val="24"/>
          <w:lang w:val="en-US" w:eastAsia="de-DE"/>
        </w:rPr>
        <w:t xml:space="preserve"> brings it to life with dynamic, location-based narration. It’s like having a local historian in your ear.</w:t>
      </w:r>
    </w:p>
    <w:p w14:paraId="394000C5" w14:textId="3022ADB0" w:rsidR="00DC318A" w:rsidRPr="00DC318A" w:rsidRDefault="00DC318A" w:rsidP="00DC318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n-US" w:eastAsia="de-DE"/>
        </w:rPr>
      </w:pPr>
      <w:r w:rsidRPr="00DC318A">
        <w:rPr>
          <w:rFonts w:eastAsia="Times New Roman" w:cstheme="minorHAnsi"/>
          <w:b/>
          <w:bCs/>
          <w:sz w:val="24"/>
          <w:szCs w:val="24"/>
          <w:lang w:val="en-US" w:eastAsia="de-DE"/>
        </w:rPr>
        <w:t>AI Knows Where You Are and What Matters</w:t>
      </w:r>
    </w:p>
    <w:p w14:paraId="676A50B8" w14:textId="77777777" w:rsidR="00DC318A" w:rsidRPr="00DC318A" w:rsidRDefault="00DC318A" w:rsidP="00DC318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C318A">
        <w:rPr>
          <w:rFonts w:eastAsia="Times New Roman" w:cstheme="minorHAnsi"/>
          <w:sz w:val="24"/>
          <w:szCs w:val="24"/>
          <w:lang w:val="en-US" w:eastAsia="de-DE"/>
        </w:rPr>
        <w:t>The app recognizes your GPS position, movement speed, and interests – adapting stories to fit your current context, mood, and pace.</w:t>
      </w:r>
    </w:p>
    <w:p w14:paraId="74A783CC" w14:textId="422F5556" w:rsidR="00DC318A" w:rsidRPr="00DC318A" w:rsidRDefault="00DC318A" w:rsidP="00DC318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n-US" w:eastAsia="de-DE"/>
        </w:rPr>
      </w:pPr>
      <w:r w:rsidRPr="00DC318A">
        <w:rPr>
          <w:rFonts w:eastAsia="Times New Roman" w:cstheme="minorHAnsi"/>
          <w:b/>
          <w:bCs/>
          <w:sz w:val="24"/>
          <w:szCs w:val="24"/>
          <w:lang w:val="en-US" w:eastAsia="de-DE"/>
        </w:rPr>
        <w:t>Explore Globally. Experience Deeply.</w:t>
      </w:r>
    </w:p>
    <w:p w14:paraId="57CCFAC9" w14:textId="46F3A261" w:rsidR="00D83AEC" w:rsidRPr="00D83AEC" w:rsidRDefault="00DC318A" w:rsidP="00D83AE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C318A">
        <w:rPr>
          <w:rFonts w:eastAsia="Times New Roman" w:cstheme="minorHAnsi"/>
          <w:sz w:val="24"/>
          <w:szCs w:val="24"/>
          <w:lang w:val="en-US" w:eastAsia="de-DE"/>
        </w:rPr>
        <w:t xml:space="preserve">Works in 200+ countries, with multilingual narration and offline access. Whether </w:t>
      </w:r>
      <w:proofErr w:type="gramStart"/>
      <w:r w:rsidRPr="00DC318A">
        <w:rPr>
          <w:rFonts w:eastAsia="Times New Roman" w:cstheme="minorHAnsi"/>
          <w:sz w:val="24"/>
          <w:szCs w:val="24"/>
          <w:lang w:val="en-US" w:eastAsia="de-DE"/>
        </w:rPr>
        <w:t>you're</w:t>
      </w:r>
      <w:proofErr w:type="gramEnd"/>
      <w:r w:rsidRPr="00DC318A">
        <w:rPr>
          <w:rFonts w:eastAsia="Times New Roman" w:cstheme="minorHAnsi"/>
          <w:sz w:val="24"/>
          <w:szCs w:val="24"/>
          <w:lang w:val="en-US" w:eastAsia="de-DE"/>
        </w:rPr>
        <w:t xml:space="preserve"> road-tripping, train-riding, or hiking, </w:t>
      </w:r>
      <w:proofErr w:type="spellStart"/>
      <w:r w:rsidRPr="00DC318A">
        <w:rPr>
          <w:rFonts w:eastAsia="Times New Roman" w:cstheme="minorHAnsi"/>
          <w:sz w:val="24"/>
          <w:szCs w:val="24"/>
          <w:lang w:val="en-US" w:eastAsia="de-DE"/>
        </w:rPr>
        <w:t>AudioExplorer</w:t>
      </w:r>
      <w:proofErr w:type="spellEnd"/>
      <w:r w:rsidRPr="00DC318A">
        <w:rPr>
          <w:rFonts w:eastAsia="Times New Roman" w:cstheme="minorHAnsi"/>
          <w:sz w:val="24"/>
          <w:szCs w:val="24"/>
          <w:lang w:val="en-US" w:eastAsia="de-DE"/>
        </w:rPr>
        <w:t xml:space="preserve"> fits seamlessly into your journey.</w:t>
      </w:r>
    </w:p>
    <w:p w14:paraId="6DBDC46A" w14:textId="77777777" w:rsidR="00D83AEC" w:rsidRPr="00D83AEC" w:rsidRDefault="00D83AEC" w:rsidP="00D83AE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C00000"/>
          <w:sz w:val="24"/>
          <w:szCs w:val="24"/>
          <w:lang w:val="en-US" w:eastAsia="de-DE"/>
        </w:rPr>
      </w:pPr>
      <w:r w:rsidRPr="00D83AEC">
        <w:rPr>
          <w:rFonts w:eastAsia="Times New Roman" w:cstheme="minorHAnsi"/>
          <w:b/>
          <w:bCs/>
          <w:color w:val="C00000"/>
          <w:sz w:val="24"/>
          <w:szCs w:val="24"/>
          <w:lang w:val="en-US" w:eastAsia="de-DE"/>
        </w:rPr>
        <w:t xml:space="preserve">Discover the World, Hands-Free with </w:t>
      </w:r>
      <w:proofErr w:type="spellStart"/>
      <w:r w:rsidRPr="00D83AEC">
        <w:rPr>
          <w:rFonts w:eastAsia="Times New Roman" w:cstheme="minorHAnsi"/>
          <w:b/>
          <w:bCs/>
          <w:color w:val="C00000"/>
          <w:sz w:val="24"/>
          <w:szCs w:val="24"/>
          <w:lang w:val="en-US" w:eastAsia="de-DE"/>
        </w:rPr>
        <w:t>AudioExplorer.app</w:t>
      </w:r>
      <w:proofErr w:type="spellEnd"/>
    </w:p>
    <w:p w14:paraId="2424F6B8" w14:textId="77777777" w:rsidR="00D83AEC" w:rsidRPr="00D83AEC" w:rsidRDefault="00D83AEC" w:rsidP="00D83AEC">
      <w:pPr>
        <w:spacing w:before="100" w:beforeAutospacing="1" w:after="100" w:afterAutospacing="1" w:line="240" w:lineRule="auto"/>
        <w:rPr>
          <w:rFonts w:eastAsia="Times New Roman" w:cstheme="minorHAnsi"/>
          <w:color w:val="C00000"/>
          <w:sz w:val="24"/>
          <w:szCs w:val="24"/>
          <w:lang w:val="en-US" w:eastAsia="de-DE"/>
        </w:rPr>
      </w:pPr>
      <w:r w:rsidRPr="00D83AEC">
        <w:rPr>
          <w:rFonts w:eastAsia="Times New Roman" w:cstheme="minorHAnsi"/>
          <w:b/>
          <w:bCs/>
          <w:color w:val="C00000"/>
          <w:sz w:val="24"/>
          <w:szCs w:val="24"/>
          <w:lang w:val="en-US" w:eastAsia="de-DE"/>
        </w:rPr>
        <w:lastRenderedPageBreak/>
        <w:t>Stay Focused, Travel Smart</w:t>
      </w:r>
      <w:r w:rsidRPr="00D83AEC">
        <w:rPr>
          <w:rFonts w:eastAsia="Times New Roman" w:cstheme="minorHAnsi"/>
          <w:color w:val="C00000"/>
          <w:sz w:val="24"/>
          <w:szCs w:val="24"/>
          <w:lang w:val="en-US" w:eastAsia="de-DE"/>
        </w:rPr>
        <w:br/>
        <w:t>No screens, no distractions—just immersive, hands-free storytelling while you move.</w:t>
      </w:r>
    </w:p>
    <w:p w14:paraId="3919AD03" w14:textId="77777777" w:rsidR="00D83AEC" w:rsidRPr="00D83AEC" w:rsidRDefault="00D83AEC" w:rsidP="00D83AEC">
      <w:pPr>
        <w:spacing w:before="100" w:beforeAutospacing="1" w:after="100" w:afterAutospacing="1" w:line="240" w:lineRule="auto"/>
        <w:rPr>
          <w:rFonts w:eastAsia="Times New Roman" w:cstheme="minorHAnsi"/>
          <w:color w:val="C00000"/>
          <w:sz w:val="24"/>
          <w:szCs w:val="24"/>
          <w:lang w:val="en-US" w:eastAsia="de-DE"/>
        </w:rPr>
      </w:pPr>
      <w:r w:rsidRPr="00D83AEC">
        <w:rPr>
          <w:rFonts w:eastAsia="Times New Roman" w:cstheme="minorHAnsi"/>
          <w:b/>
          <w:bCs/>
          <w:color w:val="C00000"/>
          <w:sz w:val="24"/>
          <w:szCs w:val="24"/>
          <w:lang w:val="en-US" w:eastAsia="de-DE"/>
        </w:rPr>
        <w:t>Stories That Follow Your Journey</w:t>
      </w:r>
      <w:r w:rsidRPr="00D83AEC">
        <w:rPr>
          <w:rFonts w:eastAsia="Times New Roman" w:cstheme="minorHAnsi"/>
          <w:color w:val="C00000"/>
          <w:sz w:val="24"/>
          <w:szCs w:val="24"/>
          <w:lang w:val="en-US" w:eastAsia="de-DE"/>
        </w:rPr>
        <w:br/>
        <w:t>From castles to coastlines, GPS-based audio brings each location to life in real time.</w:t>
      </w:r>
    </w:p>
    <w:p w14:paraId="290F2076" w14:textId="77777777" w:rsidR="00D83AEC" w:rsidRPr="00D83AEC" w:rsidRDefault="00D83AEC" w:rsidP="00D83AEC">
      <w:pPr>
        <w:spacing w:before="100" w:beforeAutospacing="1" w:after="100" w:afterAutospacing="1" w:line="240" w:lineRule="auto"/>
        <w:rPr>
          <w:rFonts w:eastAsia="Times New Roman" w:cstheme="minorHAnsi"/>
          <w:color w:val="C00000"/>
          <w:sz w:val="24"/>
          <w:szCs w:val="24"/>
          <w:lang w:val="en-US" w:eastAsia="de-DE"/>
        </w:rPr>
      </w:pPr>
      <w:r w:rsidRPr="00D83AEC">
        <w:rPr>
          <w:rFonts w:eastAsia="Times New Roman" w:cstheme="minorHAnsi"/>
          <w:b/>
          <w:bCs/>
          <w:color w:val="C00000"/>
          <w:sz w:val="24"/>
          <w:szCs w:val="24"/>
          <w:lang w:val="en-US" w:eastAsia="de-DE"/>
        </w:rPr>
        <w:t>Smarter Travel with AI</w:t>
      </w:r>
      <w:r w:rsidRPr="00D83AEC">
        <w:rPr>
          <w:rFonts w:eastAsia="Times New Roman" w:cstheme="minorHAnsi"/>
          <w:color w:val="C00000"/>
          <w:sz w:val="24"/>
          <w:szCs w:val="24"/>
          <w:lang w:val="en-US" w:eastAsia="de-DE"/>
        </w:rPr>
        <w:br/>
      </w:r>
      <w:proofErr w:type="spellStart"/>
      <w:r w:rsidRPr="00D83AEC">
        <w:rPr>
          <w:rFonts w:eastAsia="Times New Roman" w:cstheme="minorHAnsi"/>
          <w:color w:val="C00000"/>
          <w:sz w:val="24"/>
          <w:szCs w:val="24"/>
          <w:lang w:val="en-US" w:eastAsia="de-DE"/>
        </w:rPr>
        <w:t>AudioExplorer</w:t>
      </w:r>
      <w:proofErr w:type="spellEnd"/>
      <w:r w:rsidRPr="00D83AEC">
        <w:rPr>
          <w:rFonts w:eastAsia="Times New Roman" w:cstheme="minorHAnsi"/>
          <w:color w:val="C00000"/>
          <w:sz w:val="24"/>
          <w:szCs w:val="24"/>
          <w:lang w:val="en-US" w:eastAsia="de-DE"/>
        </w:rPr>
        <w:t xml:space="preserve"> adapts to your pace, location, and interests to deliver relevant insights on the go.</w:t>
      </w:r>
    </w:p>
    <w:p w14:paraId="445D1693" w14:textId="77777777" w:rsidR="00D83AEC" w:rsidRPr="00D83AEC" w:rsidRDefault="00D83AEC" w:rsidP="00D83AEC">
      <w:pPr>
        <w:spacing w:before="100" w:beforeAutospacing="1" w:after="100" w:afterAutospacing="1" w:line="240" w:lineRule="auto"/>
        <w:rPr>
          <w:rFonts w:eastAsia="Times New Roman" w:cstheme="minorHAnsi"/>
          <w:color w:val="C00000"/>
          <w:sz w:val="24"/>
          <w:szCs w:val="24"/>
          <w:lang w:val="en-US" w:eastAsia="de-DE"/>
        </w:rPr>
      </w:pPr>
      <w:r w:rsidRPr="00D83AEC">
        <w:rPr>
          <w:rFonts w:eastAsia="Times New Roman" w:cstheme="minorHAnsi"/>
          <w:b/>
          <w:bCs/>
          <w:color w:val="C00000"/>
          <w:sz w:val="24"/>
          <w:szCs w:val="24"/>
          <w:lang w:val="en-US" w:eastAsia="de-DE"/>
        </w:rPr>
        <w:t>Global Coverage, Local Flavor</w:t>
      </w:r>
      <w:r w:rsidRPr="00D83AEC">
        <w:rPr>
          <w:rFonts w:eastAsia="Times New Roman" w:cstheme="minorHAnsi"/>
          <w:color w:val="C00000"/>
          <w:sz w:val="24"/>
          <w:szCs w:val="24"/>
          <w:lang w:val="en-US" w:eastAsia="de-DE"/>
        </w:rPr>
        <w:br/>
        <w:t>Available in 200+ countries, with multilingual and offline access—perfect for any adventure.</w:t>
      </w:r>
    </w:p>
    <w:p w14:paraId="76A4796B" w14:textId="195BA60A" w:rsidR="00D83AEC" w:rsidRPr="00D83AEC" w:rsidRDefault="00D83AEC" w:rsidP="00DC318A">
      <w:pPr>
        <w:spacing w:before="100" w:beforeAutospacing="1" w:after="100" w:afterAutospacing="1" w:line="240" w:lineRule="auto"/>
        <w:rPr>
          <w:rFonts w:eastAsia="Times New Roman" w:cstheme="minorHAnsi"/>
          <w:color w:val="C00000"/>
          <w:sz w:val="24"/>
          <w:szCs w:val="24"/>
          <w:lang w:val="en-US" w:eastAsia="de-DE"/>
        </w:rPr>
      </w:pPr>
      <w:r w:rsidRPr="00D83AEC">
        <w:rPr>
          <w:rFonts w:eastAsia="Times New Roman" w:cstheme="minorHAnsi"/>
          <w:b/>
          <w:bCs/>
          <w:color w:val="C00000"/>
          <w:sz w:val="24"/>
          <w:szCs w:val="24"/>
          <w:lang w:val="en-US" w:eastAsia="de-DE"/>
        </w:rPr>
        <w:t>Travel Deeper</w:t>
      </w:r>
      <w:r w:rsidRPr="00D83AEC">
        <w:rPr>
          <w:rFonts w:eastAsia="Times New Roman" w:cstheme="minorHAnsi"/>
          <w:color w:val="C00000"/>
          <w:sz w:val="24"/>
          <w:szCs w:val="24"/>
          <w:lang w:val="en-US" w:eastAsia="de-DE"/>
        </w:rPr>
        <w:br/>
        <w:t>Whether driving, hiking, or sightseeing, turns every trip into a rich, cultural experience.</w:t>
      </w:r>
    </w:p>
    <w:p w14:paraId="1E0AC6F0" w14:textId="3AFFE024" w:rsidR="00DC318A" w:rsidRDefault="00DC318A" w:rsidP="00DC318A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----</w:t>
      </w:r>
    </w:p>
    <w:p w14:paraId="1D2B1330" w14:textId="3DF5E97A" w:rsidR="00DC318A" w:rsidRPr="00DC318A" w:rsidRDefault="00DC318A" w:rsidP="00DC318A">
      <w:pPr>
        <w:rPr>
          <w:rFonts w:cstheme="minorHAnsi"/>
          <w:b/>
          <w:bCs/>
          <w:sz w:val="28"/>
          <w:szCs w:val="28"/>
          <w:lang w:val="en-US"/>
        </w:rPr>
      </w:pPr>
      <w:r w:rsidRPr="00DC318A">
        <w:rPr>
          <w:rFonts w:cstheme="minorHAnsi"/>
          <w:b/>
          <w:bCs/>
          <w:sz w:val="28"/>
          <w:szCs w:val="28"/>
          <w:lang w:val="en-US"/>
        </w:rPr>
        <w:t xml:space="preserve">How </w:t>
      </w:r>
      <w:proofErr w:type="spellStart"/>
      <w:r w:rsidRPr="00DC318A">
        <w:rPr>
          <w:rFonts w:cstheme="minorHAnsi"/>
          <w:b/>
          <w:bCs/>
          <w:sz w:val="28"/>
          <w:szCs w:val="28"/>
          <w:lang w:val="en-US"/>
        </w:rPr>
        <w:t>AudioExplorer.app</w:t>
      </w:r>
      <w:proofErr w:type="spellEnd"/>
      <w:r w:rsidRPr="00DC318A">
        <w:rPr>
          <w:rFonts w:cstheme="minorHAnsi"/>
          <w:b/>
          <w:bCs/>
          <w:sz w:val="28"/>
          <w:szCs w:val="28"/>
          <w:lang w:val="en-US"/>
        </w:rPr>
        <w:t xml:space="preserve"> Works</w:t>
      </w:r>
    </w:p>
    <w:p w14:paraId="188BCAB8" w14:textId="77777777" w:rsidR="00DC318A" w:rsidRPr="00DC318A" w:rsidRDefault="00DC318A" w:rsidP="00DC318A">
      <w:pPr>
        <w:rPr>
          <w:rFonts w:cstheme="minorHAnsi"/>
          <w:sz w:val="24"/>
          <w:szCs w:val="24"/>
          <w:lang w:val="en-US"/>
        </w:rPr>
      </w:pPr>
      <w:r w:rsidRPr="00DC318A">
        <w:rPr>
          <w:rFonts w:cstheme="minorHAnsi"/>
          <w:sz w:val="24"/>
          <w:szCs w:val="24"/>
          <w:lang w:val="en-US"/>
        </w:rPr>
        <w:t>Discover meaningful stories – no searching, no touching, just listening.</w:t>
      </w:r>
    </w:p>
    <w:p w14:paraId="45ECA3C0" w14:textId="77777777" w:rsidR="00DC318A" w:rsidRPr="00DC318A" w:rsidRDefault="00DC318A" w:rsidP="00DC318A">
      <w:pPr>
        <w:rPr>
          <w:rFonts w:cstheme="minorHAnsi"/>
          <w:b/>
          <w:bCs/>
          <w:sz w:val="24"/>
          <w:szCs w:val="24"/>
          <w:lang w:val="en-US"/>
        </w:rPr>
      </w:pPr>
      <w:r w:rsidRPr="00DC318A">
        <w:rPr>
          <w:rFonts w:cstheme="minorHAnsi"/>
          <w:b/>
          <w:bCs/>
          <w:sz w:val="24"/>
          <w:szCs w:val="24"/>
          <w:lang w:val="en-US"/>
        </w:rPr>
        <w:t>1. Install &amp; Activate</w:t>
      </w:r>
    </w:p>
    <w:p w14:paraId="2252CB5A" w14:textId="77777777" w:rsidR="00DC318A" w:rsidRPr="00DC318A" w:rsidRDefault="00DC318A" w:rsidP="00DC318A">
      <w:pPr>
        <w:rPr>
          <w:rFonts w:cstheme="minorHAnsi"/>
          <w:sz w:val="24"/>
          <w:szCs w:val="24"/>
          <w:lang w:val="en-US"/>
        </w:rPr>
      </w:pPr>
      <w:r w:rsidRPr="00DC318A">
        <w:rPr>
          <w:rFonts w:cstheme="minorHAnsi"/>
          <w:sz w:val="24"/>
          <w:szCs w:val="24"/>
          <w:lang w:val="en-US"/>
        </w:rPr>
        <w:t>Download the app, set your preferences, and allow location access. You’re ready in 2 minutes.</w:t>
      </w:r>
    </w:p>
    <w:p w14:paraId="5D5003ED" w14:textId="77777777" w:rsidR="00DC318A" w:rsidRPr="00DC318A" w:rsidRDefault="00DC318A" w:rsidP="00DC318A">
      <w:pPr>
        <w:rPr>
          <w:rFonts w:cstheme="minorHAnsi"/>
          <w:b/>
          <w:bCs/>
          <w:sz w:val="24"/>
          <w:szCs w:val="24"/>
          <w:lang w:val="en-US"/>
        </w:rPr>
      </w:pPr>
      <w:r w:rsidRPr="00DC318A">
        <w:rPr>
          <w:rFonts w:cstheme="minorHAnsi"/>
          <w:b/>
          <w:bCs/>
          <w:sz w:val="24"/>
          <w:szCs w:val="24"/>
          <w:lang w:val="en-US"/>
        </w:rPr>
        <w:t>2. Let the AI Do the Work</w:t>
      </w:r>
    </w:p>
    <w:p w14:paraId="61B378D5" w14:textId="77777777" w:rsidR="00DC318A" w:rsidRPr="00DC318A" w:rsidRDefault="00DC318A" w:rsidP="00DC318A">
      <w:pPr>
        <w:rPr>
          <w:rFonts w:cstheme="minorHAnsi"/>
          <w:sz w:val="24"/>
          <w:szCs w:val="24"/>
          <w:lang w:val="en-US"/>
        </w:rPr>
      </w:pPr>
      <w:r w:rsidRPr="00DC318A">
        <w:rPr>
          <w:rFonts w:cstheme="minorHAnsi"/>
          <w:sz w:val="24"/>
          <w:szCs w:val="24"/>
          <w:lang w:val="en-US"/>
        </w:rPr>
        <w:t>As you move, the app continuously detects where you are and selects the most relevant points of interest.</w:t>
      </w:r>
    </w:p>
    <w:p w14:paraId="3D2F6623" w14:textId="77777777" w:rsidR="00DC318A" w:rsidRPr="00DC318A" w:rsidRDefault="00DC318A" w:rsidP="00DC318A">
      <w:pPr>
        <w:rPr>
          <w:rFonts w:cstheme="minorHAnsi"/>
          <w:b/>
          <w:bCs/>
          <w:sz w:val="24"/>
          <w:szCs w:val="24"/>
          <w:lang w:val="en-US"/>
        </w:rPr>
      </w:pPr>
      <w:r w:rsidRPr="00DC318A">
        <w:rPr>
          <w:rFonts w:cstheme="minorHAnsi"/>
          <w:b/>
          <w:bCs/>
          <w:sz w:val="24"/>
          <w:szCs w:val="24"/>
          <w:lang w:val="en-US"/>
        </w:rPr>
        <w:t>3. Experience the World through Sound</w:t>
      </w:r>
    </w:p>
    <w:p w14:paraId="5E6E0FA0" w14:textId="77777777" w:rsidR="00DC318A" w:rsidRPr="00DC318A" w:rsidRDefault="00DC318A" w:rsidP="00DC318A">
      <w:pPr>
        <w:rPr>
          <w:rFonts w:cstheme="minorHAnsi"/>
          <w:sz w:val="24"/>
          <w:szCs w:val="24"/>
          <w:lang w:val="en-US"/>
        </w:rPr>
      </w:pPr>
      <w:r w:rsidRPr="00DC318A">
        <w:rPr>
          <w:rFonts w:cstheme="minorHAnsi"/>
          <w:sz w:val="24"/>
          <w:szCs w:val="24"/>
          <w:lang w:val="en-US"/>
        </w:rPr>
        <w:t>Hear engaging, professionally narrated stories about the places around you – tailored to your route, pace, and interests.</w:t>
      </w:r>
    </w:p>
    <w:p w14:paraId="3F5A4ED5" w14:textId="77777777" w:rsidR="00DC318A" w:rsidRPr="00DC318A" w:rsidRDefault="00DC318A" w:rsidP="00DC318A">
      <w:pPr>
        <w:rPr>
          <w:rFonts w:cstheme="minorHAnsi"/>
          <w:b/>
          <w:bCs/>
          <w:sz w:val="24"/>
          <w:szCs w:val="24"/>
          <w:lang w:val="en-US"/>
        </w:rPr>
      </w:pPr>
      <w:r w:rsidRPr="00DC318A">
        <w:rPr>
          <w:rFonts w:cstheme="minorHAnsi"/>
          <w:b/>
          <w:bCs/>
          <w:sz w:val="24"/>
          <w:szCs w:val="24"/>
          <w:lang w:val="en-US"/>
        </w:rPr>
        <w:t>4. Travel Safer, Learn More</w:t>
      </w:r>
    </w:p>
    <w:p w14:paraId="068F15D4" w14:textId="77777777" w:rsidR="00DC318A" w:rsidRDefault="00DC318A" w:rsidP="00DC318A">
      <w:pPr>
        <w:rPr>
          <w:rFonts w:cstheme="minorHAnsi"/>
          <w:sz w:val="24"/>
          <w:szCs w:val="24"/>
          <w:lang w:val="en-US"/>
        </w:rPr>
      </w:pPr>
      <w:r w:rsidRPr="00DC318A">
        <w:rPr>
          <w:rFonts w:cstheme="minorHAnsi"/>
          <w:sz w:val="24"/>
          <w:szCs w:val="24"/>
          <w:lang w:val="en-US"/>
        </w:rPr>
        <w:t>With zero need to interact with your phone, you stay fully present – and fully protected – while learning on the go.</w:t>
      </w:r>
    </w:p>
    <w:p w14:paraId="7DE4297D" w14:textId="12DC6152" w:rsidR="00D83AEC" w:rsidRPr="00D83AEC" w:rsidRDefault="00D83AEC" w:rsidP="00D83AEC">
      <w:pPr>
        <w:rPr>
          <w:rFonts w:cstheme="minorHAnsi"/>
          <w:sz w:val="24"/>
          <w:szCs w:val="24"/>
          <w:lang w:val="en-US"/>
        </w:rPr>
      </w:pPr>
      <w:r w:rsidRPr="00D83AEC">
        <w:rPr>
          <w:rFonts w:cstheme="minorHAnsi"/>
          <w:sz w:val="24"/>
          <w:szCs w:val="24"/>
          <w:lang w:val="en-US"/>
        </w:rPr>
        <w:t xml:space="preserve">Here’s a polished and easy-to-follow version of the </w:t>
      </w:r>
      <w:r w:rsidRPr="00D83AEC">
        <w:rPr>
          <w:rFonts w:cstheme="minorHAnsi"/>
          <w:b/>
          <w:bCs/>
          <w:sz w:val="24"/>
          <w:szCs w:val="24"/>
          <w:lang w:val="en-US"/>
        </w:rPr>
        <w:t xml:space="preserve">How </w:t>
      </w:r>
      <w:proofErr w:type="spellStart"/>
      <w:r w:rsidRPr="00D83AEC">
        <w:rPr>
          <w:rFonts w:cstheme="minorHAnsi"/>
          <w:b/>
          <w:bCs/>
          <w:sz w:val="24"/>
          <w:szCs w:val="24"/>
          <w:lang w:val="en-US"/>
        </w:rPr>
        <w:t>AudioExplorer.app</w:t>
      </w:r>
      <w:proofErr w:type="spellEnd"/>
      <w:r w:rsidRPr="00D83AEC">
        <w:rPr>
          <w:rFonts w:cstheme="minorHAnsi"/>
          <w:b/>
          <w:bCs/>
          <w:sz w:val="24"/>
          <w:szCs w:val="24"/>
          <w:lang w:val="en-US"/>
        </w:rPr>
        <w:t xml:space="preserve"> Works</w:t>
      </w:r>
      <w:r w:rsidRPr="00D83AEC">
        <w:rPr>
          <w:rFonts w:cstheme="minorHAnsi"/>
          <w:sz w:val="24"/>
          <w:szCs w:val="24"/>
          <w:lang w:val="en-US"/>
        </w:rPr>
        <w:t xml:space="preserve"> section:</w:t>
      </w:r>
    </w:p>
    <w:p w14:paraId="3518ADBA" w14:textId="77777777" w:rsidR="00D83AEC" w:rsidRPr="00D83AEC" w:rsidRDefault="00D83AEC" w:rsidP="00D83AEC">
      <w:pPr>
        <w:rPr>
          <w:rFonts w:cstheme="minorHAnsi"/>
          <w:b/>
          <w:bCs/>
          <w:color w:val="C00000"/>
          <w:sz w:val="24"/>
          <w:szCs w:val="24"/>
          <w:lang w:val="en-US"/>
        </w:rPr>
      </w:pPr>
      <w:r w:rsidRPr="00D83AEC">
        <w:rPr>
          <w:rFonts w:cstheme="minorHAnsi"/>
          <w:b/>
          <w:bCs/>
          <w:color w:val="C00000"/>
          <w:sz w:val="24"/>
          <w:szCs w:val="24"/>
          <w:lang w:val="en-US"/>
        </w:rPr>
        <w:t xml:space="preserve">How </w:t>
      </w:r>
      <w:proofErr w:type="spellStart"/>
      <w:r w:rsidRPr="00D83AEC">
        <w:rPr>
          <w:rFonts w:cstheme="minorHAnsi"/>
          <w:b/>
          <w:bCs/>
          <w:color w:val="C00000"/>
          <w:sz w:val="24"/>
          <w:szCs w:val="24"/>
          <w:lang w:val="en-US"/>
        </w:rPr>
        <w:t>AudioExplorer.app</w:t>
      </w:r>
      <w:proofErr w:type="spellEnd"/>
      <w:r w:rsidRPr="00D83AEC">
        <w:rPr>
          <w:rFonts w:cstheme="minorHAnsi"/>
          <w:b/>
          <w:bCs/>
          <w:color w:val="C00000"/>
          <w:sz w:val="24"/>
          <w:szCs w:val="24"/>
          <w:lang w:val="en-US"/>
        </w:rPr>
        <w:t xml:space="preserve"> Works</w:t>
      </w:r>
    </w:p>
    <w:p w14:paraId="0ECD823A" w14:textId="77777777" w:rsidR="00D83AEC" w:rsidRPr="00D83AEC" w:rsidRDefault="00D83AEC" w:rsidP="00D83AEC">
      <w:pPr>
        <w:rPr>
          <w:rFonts w:cstheme="minorHAnsi"/>
          <w:color w:val="C00000"/>
          <w:sz w:val="24"/>
          <w:szCs w:val="24"/>
          <w:lang w:val="en-US"/>
        </w:rPr>
      </w:pPr>
      <w:r w:rsidRPr="00D83AEC">
        <w:rPr>
          <w:rFonts w:cstheme="minorHAnsi"/>
          <w:b/>
          <w:bCs/>
          <w:color w:val="C00000"/>
          <w:sz w:val="24"/>
          <w:szCs w:val="24"/>
          <w:lang w:val="en-US"/>
        </w:rPr>
        <w:t>Discover meaningful stories—no searching, no tapping, just listening.</w:t>
      </w:r>
    </w:p>
    <w:p w14:paraId="7D09B3BF" w14:textId="77777777" w:rsidR="00D83AEC" w:rsidRPr="00D83AEC" w:rsidRDefault="00D83AEC" w:rsidP="00D83AEC">
      <w:pPr>
        <w:rPr>
          <w:rFonts w:cstheme="minorHAnsi"/>
          <w:color w:val="C00000"/>
          <w:sz w:val="24"/>
          <w:szCs w:val="24"/>
          <w:lang w:val="en-US"/>
        </w:rPr>
      </w:pPr>
      <w:r w:rsidRPr="00D83AEC">
        <w:rPr>
          <w:rFonts w:cstheme="minorHAnsi"/>
          <w:b/>
          <w:bCs/>
          <w:color w:val="C00000"/>
          <w:sz w:val="24"/>
          <w:szCs w:val="24"/>
          <w:lang w:val="en-US"/>
        </w:rPr>
        <w:t>1. Get Started Instantly</w:t>
      </w:r>
      <w:r w:rsidRPr="00D83AEC">
        <w:rPr>
          <w:rFonts w:cstheme="minorHAnsi"/>
          <w:color w:val="C00000"/>
          <w:sz w:val="24"/>
          <w:szCs w:val="24"/>
          <w:lang w:val="en-US"/>
        </w:rPr>
        <w:br/>
        <w:t>Download the app, choose your interests, and enable location access. Setup takes less than 2 minutes.</w:t>
      </w:r>
    </w:p>
    <w:p w14:paraId="7841ADEE" w14:textId="77777777" w:rsidR="00D83AEC" w:rsidRPr="00D83AEC" w:rsidRDefault="00D83AEC" w:rsidP="00D83AEC">
      <w:pPr>
        <w:rPr>
          <w:rFonts w:cstheme="minorHAnsi"/>
          <w:color w:val="C00000"/>
          <w:sz w:val="24"/>
          <w:szCs w:val="24"/>
          <w:lang w:val="en-US"/>
        </w:rPr>
      </w:pPr>
      <w:r w:rsidRPr="00D83AEC">
        <w:rPr>
          <w:rFonts w:cstheme="minorHAnsi"/>
          <w:b/>
          <w:bCs/>
          <w:color w:val="C00000"/>
          <w:sz w:val="24"/>
          <w:szCs w:val="24"/>
          <w:lang w:val="en-US"/>
        </w:rPr>
        <w:lastRenderedPageBreak/>
        <w:t>2. Let AI Guide You</w:t>
      </w:r>
      <w:r w:rsidRPr="00D83AEC">
        <w:rPr>
          <w:rFonts w:cstheme="minorHAnsi"/>
          <w:color w:val="C00000"/>
          <w:sz w:val="24"/>
          <w:szCs w:val="24"/>
          <w:lang w:val="en-US"/>
        </w:rPr>
        <w:br/>
        <w:t>As you travel, the app tracks your location and movement to deliver context-aware audio stories—automatically.</w:t>
      </w:r>
    </w:p>
    <w:p w14:paraId="0ABA73EF" w14:textId="77777777" w:rsidR="00D83AEC" w:rsidRPr="00D83AEC" w:rsidRDefault="00D83AEC" w:rsidP="00D83AEC">
      <w:pPr>
        <w:rPr>
          <w:rFonts w:cstheme="minorHAnsi"/>
          <w:color w:val="C00000"/>
          <w:sz w:val="24"/>
          <w:szCs w:val="24"/>
          <w:lang w:val="en-US"/>
        </w:rPr>
      </w:pPr>
      <w:r w:rsidRPr="00D83AEC">
        <w:rPr>
          <w:rFonts w:cstheme="minorHAnsi"/>
          <w:b/>
          <w:bCs/>
          <w:color w:val="C00000"/>
          <w:sz w:val="24"/>
          <w:szCs w:val="24"/>
          <w:lang w:val="en-US"/>
        </w:rPr>
        <w:t>3. Listen and Explore</w:t>
      </w:r>
      <w:r w:rsidRPr="00D83AEC">
        <w:rPr>
          <w:rFonts w:cstheme="minorHAnsi"/>
          <w:color w:val="C00000"/>
          <w:sz w:val="24"/>
          <w:szCs w:val="24"/>
          <w:lang w:val="en-US"/>
        </w:rPr>
        <w:br/>
        <w:t>Enjoy rich, narrated content about nearby landmarks, history, and culture—perfectly timed to your journey.</w:t>
      </w:r>
    </w:p>
    <w:p w14:paraId="2DFE3DAA" w14:textId="77777777" w:rsidR="00D83AEC" w:rsidRPr="00D83AEC" w:rsidRDefault="00D83AEC" w:rsidP="00D83AEC">
      <w:pPr>
        <w:rPr>
          <w:rFonts w:cstheme="minorHAnsi"/>
          <w:color w:val="C00000"/>
          <w:sz w:val="24"/>
          <w:szCs w:val="24"/>
          <w:lang w:val="en-US"/>
        </w:rPr>
      </w:pPr>
      <w:r w:rsidRPr="00D83AEC">
        <w:rPr>
          <w:rFonts w:cstheme="minorHAnsi"/>
          <w:b/>
          <w:bCs/>
          <w:color w:val="C00000"/>
          <w:sz w:val="24"/>
          <w:szCs w:val="24"/>
          <w:lang w:val="en-US"/>
        </w:rPr>
        <w:t>4. Stay Safe, Stay Present</w:t>
      </w:r>
      <w:r w:rsidRPr="00D83AEC">
        <w:rPr>
          <w:rFonts w:cstheme="minorHAnsi"/>
          <w:color w:val="C00000"/>
          <w:sz w:val="24"/>
          <w:szCs w:val="24"/>
          <w:lang w:val="en-US"/>
        </w:rPr>
        <w:br/>
        <w:t xml:space="preserve">No screens, no stops. </w:t>
      </w:r>
      <w:proofErr w:type="spellStart"/>
      <w:r w:rsidRPr="00D83AEC">
        <w:rPr>
          <w:rFonts w:cstheme="minorHAnsi"/>
          <w:color w:val="C00000"/>
          <w:sz w:val="24"/>
          <w:szCs w:val="24"/>
          <w:lang w:val="en-US"/>
        </w:rPr>
        <w:t>AudioExplorer</w:t>
      </w:r>
      <w:proofErr w:type="spellEnd"/>
      <w:r w:rsidRPr="00D83AEC">
        <w:rPr>
          <w:rFonts w:cstheme="minorHAnsi"/>
          <w:color w:val="C00000"/>
          <w:sz w:val="24"/>
          <w:szCs w:val="24"/>
          <w:lang w:val="en-US"/>
        </w:rPr>
        <w:t xml:space="preserve"> keeps your hands free and your eyes on the road, so you can explore safely and deeply.</w:t>
      </w:r>
    </w:p>
    <w:p w14:paraId="6D8E78CE" w14:textId="77777777" w:rsidR="00D83AEC" w:rsidRPr="00DC318A" w:rsidRDefault="00D83AEC" w:rsidP="00DC318A">
      <w:pPr>
        <w:rPr>
          <w:rFonts w:cstheme="minorHAnsi"/>
          <w:sz w:val="24"/>
          <w:szCs w:val="24"/>
          <w:lang w:val="en-US"/>
        </w:rPr>
      </w:pPr>
    </w:p>
    <w:p w14:paraId="2A34E461" w14:textId="651C18A4" w:rsidR="00453BD1" w:rsidRPr="00DC318A" w:rsidRDefault="00DC318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----</w:t>
      </w:r>
    </w:p>
    <w:p w14:paraId="63BE1905" w14:textId="02DFE89B" w:rsidR="00DC318A" w:rsidRPr="00DC318A" w:rsidRDefault="00C31162" w:rsidP="00DC318A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Testimonials - </w:t>
      </w:r>
      <w:r w:rsidR="00DC318A" w:rsidRPr="00DC318A">
        <w:rPr>
          <w:rFonts w:cstheme="minorHAnsi"/>
          <w:b/>
          <w:bCs/>
          <w:sz w:val="28"/>
          <w:szCs w:val="28"/>
          <w:lang w:val="en-US"/>
        </w:rPr>
        <w:t>Loved by Explorers Who Travel Smart</w:t>
      </w:r>
    </w:p>
    <w:p w14:paraId="0ED2CDC1" w14:textId="77777777" w:rsidR="00DC318A" w:rsidRPr="00DC318A" w:rsidRDefault="00DC318A" w:rsidP="00DC318A">
      <w:pPr>
        <w:rPr>
          <w:rFonts w:cstheme="minorHAnsi"/>
          <w:b/>
          <w:bCs/>
          <w:sz w:val="24"/>
          <w:szCs w:val="24"/>
          <w:lang w:val="en-US"/>
        </w:rPr>
      </w:pPr>
      <w:r w:rsidRPr="00DC318A">
        <w:rPr>
          <w:rFonts w:cstheme="minorHAnsi"/>
          <w:b/>
          <w:bCs/>
          <w:sz w:val="24"/>
          <w:szCs w:val="24"/>
          <w:lang w:val="en-US"/>
        </w:rPr>
        <w:t>Anna G., Solo Road Tripper</w:t>
      </w:r>
    </w:p>
    <w:p w14:paraId="482C2A7F" w14:textId="77777777" w:rsidR="00DC318A" w:rsidRPr="00DC318A" w:rsidRDefault="00DC318A" w:rsidP="00DC318A">
      <w:pPr>
        <w:rPr>
          <w:rFonts w:cstheme="minorHAnsi"/>
          <w:sz w:val="24"/>
          <w:szCs w:val="24"/>
          <w:lang w:val="en-US"/>
        </w:rPr>
      </w:pPr>
      <w:r w:rsidRPr="00DC318A">
        <w:rPr>
          <w:rFonts w:cstheme="minorHAnsi"/>
          <w:sz w:val="24"/>
          <w:szCs w:val="24"/>
          <w:lang w:val="en-US"/>
        </w:rPr>
        <w:t>“Hands-free was a game changer. I didn’t touch my phone once, and yet I learned more on this trip than on any guided tour.”</w:t>
      </w:r>
    </w:p>
    <w:p w14:paraId="4E01324D" w14:textId="77777777" w:rsidR="00DC318A" w:rsidRPr="00DC318A" w:rsidRDefault="00DC318A" w:rsidP="00DC318A">
      <w:pPr>
        <w:rPr>
          <w:rFonts w:cstheme="minorHAnsi"/>
          <w:b/>
          <w:bCs/>
          <w:sz w:val="24"/>
          <w:szCs w:val="24"/>
          <w:lang w:val="en-US"/>
        </w:rPr>
      </w:pPr>
      <w:r w:rsidRPr="00DC318A">
        <w:rPr>
          <w:rFonts w:cstheme="minorHAnsi"/>
          <w:b/>
          <w:bCs/>
          <w:sz w:val="24"/>
          <w:szCs w:val="24"/>
          <w:lang w:val="en-US"/>
        </w:rPr>
        <w:t>Dr. Michael B., Historian &amp; Cyclist</w:t>
      </w:r>
    </w:p>
    <w:p w14:paraId="1EF38F03" w14:textId="77777777" w:rsidR="00DC318A" w:rsidRPr="00DC318A" w:rsidRDefault="00DC318A" w:rsidP="00DC318A">
      <w:pPr>
        <w:rPr>
          <w:rFonts w:cstheme="minorHAnsi"/>
          <w:sz w:val="24"/>
          <w:szCs w:val="24"/>
          <w:lang w:val="en-US"/>
        </w:rPr>
      </w:pPr>
      <w:r w:rsidRPr="00DC318A">
        <w:rPr>
          <w:rFonts w:cstheme="minorHAnsi"/>
          <w:sz w:val="24"/>
          <w:szCs w:val="24"/>
          <w:lang w:val="en-US"/>
        </w:rPr>
        <w:t>“It's like a podcast that follows you. The storytelling is rich, personal, and perfectly timed to my journey.”</w:t>
      </w:r>
    </w:p>
    <w:p w14:paraId="35581370" w14:textId="77777777" w:rsidR="00DC318A" w:rsidRPr="00DC318A" w:rsidRDefault="00DC318A" w:rsidP="00DC318A">
      <w:pPr>
        <w:rPr>
          <w:rFonts w:cstheme="minorHAnsi"/>
          <w:b/>
          <w:bCs/>
          <w:sz w:val="24"/>
          <w:szCs w:val="24"/>
          <w:lang w:val="en-US"/>
        </w:rPr>
      </w:pPr>
      <w:r w:rsidRPr="00DC318A">
        <w:rPr>
          <w:rFonts w:cstheme="minorHAnsi"/>
          <w:b/>
          <w:bCs/>
          <w:sz w:val="24"/>
          <w:szCs w:val="24"/>
          <w:lang w:val="en-US"/>
        </w:rPr>
        <w:t>Lina M., Mom of Two</w:t>
      </w:r>
    </w:p>
    <w:p w14:paraId="0EEE83E9" w14:textId="77777777" w:rsidR="00DC318A" w:rsidRPr="00DC318A" w:rsidRDefault="00DC318A" w:rsidP="00DC318A">
      <w:pPr>
        <w:rPr>
          <w:rFonts w:cstheme="minorHAnsi"/>
          <w:sz w:val="24"/>
          <w:szCs w:val="24"/>
          <w:lang w:val="en-US"/>
        </w:rPr>
      </w:pPr>
      <w:r w:rsidRPr="00DC318A">
        <w:rPr>
          <w:rFonts w:cstheme="minorHAnsi"/>
          <w:sz w:val="24"/>
          <w:szCs w:val="24"/>
          <w:lang w:val="en-US"/>
        </w:rPr>
        <w:t>“Our kids were captivated by the stories. We all experienced the same route differently – and no screens were involved!”</w:t>
      </w:r>
    </w:p>
    <w:p w14:paraId="1C786939" w14:textId="77777777" w:rsidR="00DC318A" w:rsidRPr="00DC318A" w:rsidRDefault="00DC318A" w:rsidP="00DC318A">
      <w:pPr>
        <w:rPr>
          <w:rFonts w:cstheme="minorHAnsi"/>
          <w:b/>
          <w:bCs/>
          <w:sz w:val="24"/>
          <w:szCs w:val="24"/>
          <w:lang w:val="en-US"/>
        </w:rPr>
      </w:pPr>
      <w:r w:rsidRPr="00DC318A">
        <w:rPr>
          <w:rFonts w:cstheme="minorHAnsi"/>
          <w:b/>
          <w:bCs/>
          <w:sz w:val="24"/>
          <w:szCs w:val="24"/>
          <w:lang w:val="en-US"/>
        </w:rPr>
        <w:t>Jean-Pierre L., International Traveler</w:t>
      </w:r>
    </w:p>
    <w:p w14:paraId="39A0A625" w14:textId="419A26B9" w:rsidR="00DC318A" w:rsidRDefault="00DC318A" w:rsidP="00DC318A">
      <w:pPr>
        <w:rPr>
          <w:rFonts w:cstheme="minorHAnsi"/>
          <w:sz w:val="24"/>
          <w:szCs w:val="24"/>
          <w:lang w:val="en-US"/>
        </w:rPr>
      </w:pPr>
      <w:r w:rsidRPr="00DC318A">
        <w:rPr>
          <w:rFonts w:cstheme="minorHAnsi"/>
          <w:sz w:val="24"/>
          <w:szCs w:val="24"/>
          <w:lang w:val="en-US"/>
        </w:rPr>
        <w:t>“I felt immersed in local culture without needing to speak the language. The AI narration made every city feel like home.”</w:t>
      </w:r>
    </w:p>
    <w:p w14:paraId="51CC58CE" w14:textId="2777A942" w:rsidR="00DC318A" w:rsidRDefault="00DC318A" w:rsidP="00DC318A">
      <w:pPr>
        <w:rPr>
          <w:rFonts w:cstheme="minorHAnsi"/>
          <w:sz w:val="24"/>
          <w:szCs w:val="24"/>
          <w:lang w:val="en-US"/>
        </w:rPr>
      </w:pPr>
    </w:p>
    <w:p w14:paraId="34A51B53" w14:textId="0AB72F37" w:rsidR="00DC318A" w:rsidRDefault="00DC318A" w:rsidP="00DC318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-----</w:t>
      </w:r>
    </w:p>
    <w:p w14:paraId="12076FE0" w14:textId="77777777" w:rsidR="00DC318A" w:rsidRPr="00CB206B" w:rsidRDefault="00DC318A" w:rsidP="00DC318A">
      <w:pPr>
        <w:rPr>
          <w:rFonts w:cstheme="minorHAnsi"/>
          <w:sz w:val="28"/>
          <w:szCs w:val="28"/>
          <w:lang w:val="en-US"/>
        </w:rPr>
      </w:pPr>
      <w:r w:rsidRPr="00CB206B">
        <w:rPr>
          <w:rFonts w:cstheme="minorHAnsi"/>
          <w:sz w:val="28"/>
          <w:szCs w:val="28"/>
          <w:lang w:val="en-US"/>
        </w:rPr>
        <w:t>Join Over 100,000+ Explorers</w:t>
      </w:r>
    </w:p>
    <w:p w14:paraId="425BA9AF" w14:textId="6EE9D58E" w:rsidR="00DC318A" w:rsidRPr="00DC318A" w:rsidRDefault="00DC318A" w:rsidP="00DC318A">
      <w:pPr>
        <w:rPr>
          <w:rFonts w:cstheme="minorHAnsi"/>
          <w:sz w:val="24"/>
          <w:szCs w:val="24"/>
          <w:lang w:val="en-US"/>
        </w:rPr>
      </w:pPr>
      <w:r w:rsidRPr="00DC318A">
        <w:rPr>
          <w:rFonts w:cstheme="minorHAnsi"/>
          <w:sz w:val="24"/>
          <w:szCs w:val="24"/>
          <w:lang w:val="en-US"/>
        </w:rPr>
        <w:t>Immersive hands-free narration</w:t>
      </w:r>
    </w:p>
    <w:p w14:paraId="51897916" w14:textId="2EE2AC10" w:rsidR="00DC318A" w:rsidRPr="00DC318A" w:rsidRDefault="00DC318A" w:rsidP="00DC318A">
      <w:pPr>
        <w:rPr>
          <w:rFonts w:cstheme="minorHAnsi"/>
          <w:sz w:val="24"/>
          <w:szCs w:val="24"/>
          <w:lang w:val="en-US"/>
        </w:rPr>
      </w:pPr>
      <w:r w:rsidRPr="00DC318A">
        <w:rPr>
          <w:rFonts w:cstheme="minorHAnsi"/>
          <w:sz w:val="24"/>
          <w:szCs w:val="24"/>
          <w:lang w:val="en-US"/>
        </w:rPr>
        <w:t>Travel with safety-first design</w:t>
      </w:r>
    </w:p>
    <w:p w14:paraId="21F72B05" w14:textId="2F7D6D29" w:rsidR="00DC318A" w:rsidRPr="00DC318A" w:rsidRDefault="00DC318A" w:rsidP="00DC318A">
      <w:pPr>
        <w:rPr>
          <w:rFonts w:cstheme="minorHAnsi"/>
          <w:sz w:val="24"/>
          <w:szCs w:val="24"/>
          <w:lang w:val="en-US"/>
        </w:rPr>
      </w:pPr>
      <w:r w:rsidRPr="00DC318A">
        <w:rPr>
          <w:rFonts w:cstheme="minorHAnsi"/>
          <w:sz w:val="24"/>
          <w:szCs w:val="24"/>
          <w:lang w:val="en-US"/>
        </w:rPr>
        <w:t>AI context awareness</w:t>
      </w:r>
    </w:p>
    <w:p w14:paraId="223A131E" w14:textId="77B144BC" w:rsidR="00DC318A" w:rsidRPr="00DC318A" w:rsidRDefault="00DC318A" w:rsidP="00DC318A">
      <w:pPr>
        <w:rPr>
          <w:rFonts w:cstheme="minorHAnsi"/>
          <w:sz w:val="24"/>
          <w:szCs w:val="24"/>
          <w:lang w:val="en-US"/>
        </w:rPr>
      </w:pPr>
      <w:r w:rsidRPr="00DC318A">
        <w:rPr>
          <w:rFonts w:cstheme="minorHAnsi"/>
          <w:sz w:val="24"/>
          <w:szCs w:val="24"/>
          <w:lang w:val="en-US"/>
        </w:rPr>
        <w:t>Multilingual &amp; offline-ready</w:t>
      </w:r>
    </w:p>
    <w:p w14:paraId="543A4E30" w14:textId="62EB352F" w:rsidR="00CB206B" w:rsidRDefault="00DC318A" w:rsidP="00DC318A">
      <w:pPr>
        <w:rPr>
          <w:rFonts w:cstheme="minorHAnsi"/>
          <w:sz w:val="24"/>
          <w:szCs w:val="24"/>
          <w:lang w:val="en-US"/>
        </w:rPr>
      </w:pPr>
      <w:r w:rsidRPr="00DC318A">
        <w:rPr>
          <w:rFonts w:cstheme="minorHAnsi"/>
          <w:sz w:val="24"/>
          <w:szCs w:val="24"/>
          <w:lang w:val="en-US"/>
        </w:rPr>
        <w:t>Personal storytelling experience</w:t>
      </w:r>
    </w:p>
    <w:p w14:paraId="5793709D" w14:textId="77777777" w:rsidR="00CB206B" w:rsidRDefault="00CB206B" w:rsidP="00CB206B">
      <w:pPr>
        <w:pStyle w:val="Heading3"/>
        <w:rPr>
          <w:rFonts w:ascii="Segoe UI Emoji" w:eastAsiaTheme="minorHAnsi" w:hAnsi="Segoe UI Emoji" w:cs="Segoe UI Emoji"/>
          <w:b w:val="0"/>
          <w:bCs w:val="0"/>
          <w:sz w:val="28"/>
          <w:szCs w:val="28"/>
          <w:lang w:val="en-US" w:eastAsia="en-US"/>
        </w:rPr>
      </w:pPr>
      <w:r>
        <w:rPr>
          <w:rFonts w:cstheme="minorHAnsi"/>
          <w:sz w:val="24"/>
          <w:szCs w:val="24"/>
          <w:lang w:val="en-US"/>
        </w:rPr>
        <w:lastRenderedPageBreak/>
        <w:t>----</w:t>
      </w:r>
      <w:r>
        <w:rPr>
          <w:rFonts w:cstheme="minorHAnsi"/>
          <w:sz w:val="24"/>
          <w:szCs w:val="24"/>
          <w:lang w:val="en-US"/>
        </w:rPr>
        <w:br/>
      </w:r>
    </w:p>
    <w:p w14:paraId="66719B12" w14:textId="4E542A80" w:rsidR="00CB206B" w:rsidRPr="00CB206B" w:rsidRDefault="00CB206B" w:rsidP="00CB206B">
      <w:pPr>
        <w:pStyle w:val="Heading3"/>
        <w:rPr>
          <w:lang w:val="en-US"/>
        </w:rPr>
      </w:pPr>
      <w:r w:rsidRPr="00CB206B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val="en-US" w:eastAsia="en-US"/>
        </w:rPr>
        <w:t>Frequently Asked Questions</w:t>
      </w:r>
    </w:p>
    <w:p w14:paraId="2F56F59B" w14:textId="77777777" w:rsidR="00CB206B" w:rsidRPr="00CB206B" w:rsidRDefault="00CB206B" w:rsidP="00CB206B">
      <w:pPr>
        <w:pStyle w:val="NormalWeb"/>
        <w:rPr>
          <w:rFonts w:asciiTheme="minorHAnsi" w:hAnsiTheme="minorHAnsi" w:cstheme="minorHAnsi"/>
          <w:lang w:val="en-US"/>
        </w:rPr>
      </w:pPr>
      <w:r w:rsidRPr="00CB206B">
        <w:rPr>
          <w:rStyle w:val="Strong"/>
          <w:rFonts w:asciiTheme="minorHAnsi" w:hAnsiTheme="minorHAnsi" w:cstheme="minorHAnsi"/>
          <w:lang w:val="en-US"/>
        </w:rPr>
        <w:t xml:space="preserve">Is </w:t>
      </w:r>
      <w:proofErr w:type="spellStart"/>
      <w:r w:rsidRPr="00CB206B">
        <w:rPr>
          <w:rStyle w:val="Strong"/>
          <w:rFonts w:asciiTheme="minorHAnsi" w:hAnsiTheme="minorHAnsi" w:cstheme="minorHAnsi"/>
          <w:lang w:val="en-US"/>
        </w:rPr>
        <w:t>AudioExplorer</w:t>
      </w:r>
      <w:proofErr w:type="spellEnd"/>
      <w:r w:rsidRPr="00CB206B">
        <w:rPr>
          <w:rStyle w:val="Strong"/>
          <w:rFonts w:asciiTheme="minorHAnsi" w:hAnsiTheme="minorHAnsi" w:cstheme="minorHAnsi"/>
          <w:lang w:val="en-US"/>
        </w:rPr>
        <w:t xml:space="preserve"> safe to use while driving?</w:t>
      </w:r>
      <w:r w:rsidRPr="00CB206B">
        <w:rPr>
          <w:rFonts w:asciiTheme="minorHAnsi" w:hAnsiTheme="minorHAnsi" w:cstheme="minorHAnsi"/>
          <w:lang w:val="en-US"/>
        </w:rPr>
        <w:br/>
        <w:t>Yes – it’s completely hands-free. Content plays automatically based on your location. No distraction, no risk.</w:t>
      </w:r>
    </w:p>
    <w:p w14:paraId="3618FCA6" w14:textId="77777777" w:rsidR="00CB206B" w:rsidRPr="00CB206B" w:rsidRDefault="00CB206B" w:rsidP="00CB206B">
      <w:pPr>
        <w:pStyle w:val="NormalWeb"/>
        <w:rPr>
          <w:rFonts w:asciiTheme="minorHAnsi" w:hAnsiTheme="minorHAnsi" w:cstheme="minorHAnsi"/>
          <w:lang w:val="en-US"/>
        </w:rPr>
      </w:pPr>
      <w:r w:rsidRPr="00CB206B">
        <w:rPr>
          <w:rStyle w:val="Strong"/>
          <w:rFonts w:asciiTheme="minorHAnsi" w:hAnsiTheme="minorHAnsi" w:cstheme="minorHAnsi"/>
          <w:lang w:val="en-US"/>
        </w:rPr>
        <w:t>What makes the stories unique?</w:t>
      </w:r>
      <w:r w:rsidRPr="00CB206B">
        <w:rPr>
          <w:rFonts w:asciiTheme="minorHAnsi" w:hAnsiTheme="minorHAnsi" w:cstheme="minorHAnsi"/>
          <w:lang w:val="en-US"/>
        </w:rPr>
        <w:br/>
      </w:r>
      <w:proofErr w:type="spellStart"/>
      <w:r w:rsidRPr="00CB206B">
        <w:rPr>
          <w:rFonts w:asciiTheme="minorHAnsi" w:hAnsiTheme="minorHAnsi" w:cstheme="minorHAnsi"/>
          <w:lang w:val="en-US"/>
        </w:rPr>
        <w:t>AudioExplorer</w:t>
      </w:r>
      <w:proofErr w:type="spellEnd"/>
      <w:r w:rsidRPr="00CB206B">
        <w:rPr>
          <w:rFonts w:asciiTheme="minorHAnsi" w:hAnsiTheme="minorHAnsi" w:cstheme="minorHAnsi"/>
          <w:lang w:val="en-US"/>
        </w:rPr>
        <w:t xml:space="preserve"> combines AI-generated narration with cultural context, legends, local knowledge, and historical facts – for an experience far beyond standard travel guides.</w:t>
      </w:r>
    </w:p>
    <w:p w14:paraId="77A12EC3" w14:textId="77777777" w:rsidR="00CB206B" w:rsidRPr="00CB206B" w:rsidRDefault="00CB206B" w:rsidP="00CB206B">
      <w:pPr>
        <w:pStyle w:val="NormalWeb"/>
        <w:rPr>
          <w:rFonts w:asciiTheme="minorHAnsi" w:hAnsiTheme="minorHAnsi" w:cstheme="minorHAnsi"/>
          <w:lang w:val="en-US"/>
        </w:rPr>
      </w:pPr>
      <w:r w:rsidRPr="00CB206B">
        <w:rPr>
          <w:rStyle w:val="Strong"/>
          <w:rFonts w:asciiTheme="minorHAnsi" w:hAnsiTheme="minorHAnsi" w:cstheme="minorHAnsi"/>
          <w:lang w:val="en-US"/>
        </w:rPr>
        <w:t>How is it different from a podcast or Google Maps?</w:t>
      </w:r>
      <w:r w:rsidRPr="00CB206B">
        <w:rPr>
          <w:rFonts w:asciiTheme="minorHAnsi" w:hAnsiTheme="minorHAnsi" w:cstheme="minorHAnsi"/>
          <w:lang w:val="en-US"/>
        </w:rPr>
        <w:br/>
        <w:t xml:space="preserve">Podcasts don’t follow your route. Maps don’t tell stories. </w:t>
      </w:r>
      <w:proofErr w:type="spellStart"/>
      <w:r w:rsidRPr="00CB206B">
        <w:rPr>
          <w:rFonts w:asciiTheme="minorHAnsi" w:hAnsiTheme="minorHAnsi" w:cstheme="minorHAnsi"/>
          <w:lang w:val="en-US"/>
        </w:rPr>
        <w:t>AudioExplorer</w:t>
      </w:r>
      <w:proofErr w:type="spellEnd"/>
      <w:r w:rsidRPr="00CB206B">
        <w:rPr>
          <w:rFonts w:asciiTheme="minorHAnsi" w:hAnsiTheme="minorHAnsi" w:cstheme="minorHAnsi"/>
          <w:lang w:val="en-US"/>
        </w:rPr>
        <w:t xml:space="preserve"> does both – with real-time GPS tracking, context-aware storytelling, and full personalization.</w:t>
      </w:r>
    </w:p>
    <w:p w14:paraId="7D8BF376" w14:textId="77777777" w:rsidR="00CB206B" w:rsidRPr="00CB206B" w:rsidRDefault="00CB206B" w:rsidP="00CB206B">
      <w:pPr>
        <w:pStyle w:val="NormalWeb"/>
        <w:rPr>
          <w:rFonts w:asciiTheme="minorHAnsi" w:hAnsiTheme="minorHAnsi" w:cstheme="minorHAnsi"/>
          <w:lang w:val="en-US"/>
        </w:rPr>
      </w:pPr>
      <w:r w:rsidRPr="00CB206B">
        <w:rPr>
          <w:rStyle w:val="Strong"/>
          <w:rFonts w:asciiTheme="minorHAnsi" w:hAnsiTheme="minorHAnsi" w:cstheme="minorHAnsi"/>
          <w:lang w:val="en-US"/>
        </w:rPr>
        <w:t>Is internet required?</w:t>
      </w:r>
      <w:r w:rsidRPr="00CB206B">
        <w:rPr>
          <w:rFonts w:asciiTheme="minorHAnsi" w:hAnsiTheme="minorHAnsi" w:cstheme="minorHAnsi"/>
          <w:lang w:val="en-US"/>
        </w:rPr>
        <w:br/>
        <w:t>Not always. You can download your route ahead of time and explore without any connection.</w:t>
      </w:r>
    </w:p>
    <w:p w14:paraId="4B5E86F4" w14:textId="5BDDA621" w:rsidR="00CB206B" w:rsidRDefault="00CB206B" w:rsidP="00DC318A">
      <w:pPr>
        <w:rPr>
          <w:rFonts w:cstheme="minorHAnsi"/>
          <w:sz w:val="24"/>
          <w:szCs w:val="24"/>
          <w:lang w:val="en-US"/>
        </w:rPr>
      </w:pPr>
    </w:p>
    <w:p w14:paraId="7DDEB592" w14:textId="1857D3EA" w:rsidR="0091233B" w:rsidRPr="00DC318A" w:rsidRDefault="0091233B" w:rsidP="00DC318A">
      <w:pPr>
        <w:rPr>
          <w:rFonts w:cstheme="minorHAnsi"/>
          <w:sz w:val="24"/>
          <w:szCs w:val="24"/>
          <w:lang w:val="en-US"/>
        </w:rPr>
      </w:pPr>
      <w:r w:rsidRPr="0091233B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7C6981F5" wp14:editId="24AF9087">
            <wp:extent cx="1552575" cy="1552575"/>
            <wp:effectExtent l="0" t="0" r="0" b="0"/>
            <wp:docPr id="325039483" name="Picture 1" descr="A logo with a globe and headpho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39483" name="Picture 1" descr="A logo with a globe and headphone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33B" w:rsidRPr="00DC31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Vinod Kumar">
    <w15:presenceInfo w15:providerId="Windows Live" w15:userId="5583bb731d3307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8A"/>
    <w:rsid w:val="0014204C"/>
    <w:rsid w:val="001F2490"/>
    <w:rsid w:val="002D3D6A"/>
    <w:rsid w:val="00453BD1"/>
    <w:rsid w:val="004E2C96"/>
    <w:rsid w:val="00831EA2"/>
    <w:rsid w:val="0091233B"/>
    <w:rsid w:val="00A21FF5"/>
    <w:rsid w:val="00B1664F"/>
    <w:rsid w:val="00C31162"/>
    <w:rsid w:val="00C95BF6"/>
    <w:rsid w:val="00CB206B"/>
    <w:rsid w:val="00D60CF2"/>
    <w:rsid w:val="00D83AEC"/>
    <w:rsid w:val="00DC318A"/>
    <w:rsid w:val="00E0192B"/>
    <w:rsid w:val="00E6151E"/>
    <w:rsid w:val="00E8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600E"/>
  <w15:chartTrackingRefBased/>
  <w15:docId w15:val="{013AAE23-B659-48C2-949C-06BA7580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31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Heading4">
    <w:name w:val="heading 4"/>
    <w:basedOn w:val="Normal"/>
    <w:link w:val="Heading4Char"/>
    <w:uiPriority w:val="9"/>
    <w:qFormat/>
    <w:rsid w:val="00DC31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318A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DC318A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DC3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Strong">
    <w:name w:val="Strong"/>
    <w:basedOn w:val="DefaultParagraphFont"/>
    <w:uiPriority w:val="22"/>
    <w:qFormat/>
    <w:rsid w:val="00DC318A"/>
    <w:rPr>
      <w:b/>
      <w:bCs/>
    </w:rPr>
  </w:style>
  <w:style w:type="paragraph" w:styleId="Revision">
    <w:name w:val="Revision"/>
    <w:hidden/>
    <w:uiPriority w:val="99"/>
    <w:semiHidden/>
    <w:rsid w:val="001420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811</Words>
  <Characters>4628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Lutz Feldhege</dc:creator>
  <cp:keywords/>
  <dc:description/>
  <cp:lastModifiedBy>Vinod Kumar</cp:lastModifiedBy>
  <cp:revision>4</cp:revision>
  <dcterms:created xsi:type="dcterms:W3CDTF">2025-06-17T14:58:00Z</dcterms:created>
  <dcterms:modified xsi:type="dcterms:W3CDTF">2025-06-17T20:31:00Z</dcterms:modified>
</cp:coreProperties>
</file>